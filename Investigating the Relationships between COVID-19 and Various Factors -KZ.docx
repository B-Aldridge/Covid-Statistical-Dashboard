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A233" w14:textId="4761DFB2" w:rsidR="00555884" w:rsidRDefault="00555884">
      <w:r>
        <w:t>Group one</w:t>
      </w:r>
    </w:p>
    <w:p w14:paraId="0661D9F3" w14:textId="6DADE194" w:rsidR="00555884" w:rsidRDefault="00555884">
      <w:r>
        <w:t xml:space="preserve">Project </w:t>
      </w:r>
      <w:commentRangeStart w:id="0"/>
      <w:del w:id="1" w:author="Kirill" w:date="2023-06-14T21:31:00Z">
        <w:r w:rsidDel="008A5096">
          <w:delText>2</w:delText>
        </w:r>
      </w:del>
      <w:ins w:id="2" w:author="Kirill" w:date="2023-06-14T21:31:00Z">
        <w:r w:rsidR="008A5096">
          <w:t>3</w:t>
        </w:r>
      </w:ins>
      <w:commentRangeEnd w:id="0"/>
      <w:ins w:id="3" w:author="Kirill" w:date="2023-06-14T21:59:00Z">
        <w:r w:rsidR="00CA7A93">
          <w:rPr>
            <w:rStyle w:val="CommentReference"/>
          </w:rPr>
          <w:commentReference w:id="0"/>
        </w:r>
      </w:ins>
    </w:p>
    <w:p w14:paraId="09EB9804" w14:textId="2A2EBB4A" w:rsidR="005E0AC5" w:rsidDel="00CA7A93" w:rsidRDefault="005E0AC5">
      <w:pPr>
        <w:rPr>
          <w:del w:id="4" w:author="Kirill" w:date="2023-06-14T21:59:00Z"/>
          <w:b/>
          <w:bCs/>
        </w:rPr>
      </w:pPr>
    </w:p>
    <w:p w14:paraId="4654C7A7" w14:textId="21241172" w:rsidR="00F801F4" w:rsidDel="00CA7A93" w:rsidRDefault="00F801F4">
      <w:pPr>
        <w:rPr>
          <w:del w:id="5" w:author="Kirill" w:date="2023-06-14T21:59:00Z"/>
          <w:b/>
          <w:bCs/>
          <w:sz w:val="32"/>
          <w:szCs w:val="32"/>
        </w:rPr>
      </w:pPr>
      <w:del w:id="6" w:author="Kirill" w:date="2023-06-14T21:59:00Z">
        <w:r w:rsidDel="00CA7A93">
          <w:rPr>
            <w:b/>
            <w:bCs/>
            <w:sz w:val="32"/>
            <w:szCs w:val="32"/>
          </w:rPr>
          <w:delText xml:space="preserve">Title: </w:delText>
        </w:r>
      </w:del>
    </w:p>
    <w:p w14:paraId="0BC13624" w14:textId="2E8BDAC7" w:rsidR="005E0AC5" w:rsidRDefault="00842673">
      <w:r w:rsidRPr="00842673">
        <w:rPr>
          <w:b/>
          <w:bCs/>
          <w:sz w:val="32"/>
          <w:szCs w:val="32"/>
        </w:rPr>
        <w:t>Investigating the Relationships between COVID-19 and Various Factors</w:t>
      </w:r>
    </w:p>
    <w:p w14:paraId="57D9B0A7" w14:textId="77777777" w:rsidR="00842673" w:rsidRDefault="00842673"/>
    <w:p w14:paraId="5F2663F3" w14:textId="4D808E23" w:rsidR="00555884" w:rsidRDefault="00555884">
      <w:r>
        <w:t>Andrew Lounsbury</w:t>
      </w:r>
    </w:p>
    <w:p w14:paraId="012F5A0E" w14:textId="77777777" w:rsidR="00842673" w:rsidRDefault="00842673" w:rsidP="00842673">
      <w:r>
        <w:t>Joshua Aldridge</w:t>
      </w:r>
    </w:p>
    <w:p w14:paraId="7F647241" w14:textId="3B91B054" w:rsidR="00990B05" w:rsidRDefault="00555884">
      <w:r>
        <w:t>Kirill Zavalin</w:t>
      </w:r>
    </w:p>
    <w:p w14:paraId="3E75F7B4" w14:textId="303DAC55" w:rsidR="00555884" w:rsidRDefault="00555884">
      <w:r>
        <w:t>Mada Subaiti</w:t>
      </w:r>
    </w:p>
    <w:p w14:paraId="7B9314D9" w14:textId="6AF5012F" w:rsidR="00555884" w:rsidRDefault="00555884">
      <w:r>
        <w:t>Seth Beverley</w:t>
      </w:r>
    </w:p>
    <w:p w14:paraId="03BDB8C2" w14:textId="77777777" w:rsidR="00555884" w:rsidRDefault="00555884"/>
    <w:p w14:paraId="0793083E" w14:textId="77777777" w:rsidR="00580569" w:rsidRDefault="00580569">
      <w:pPr>
        <w:pBdr>
          <w:bottom w:val="single" w:sz="6" w:space="1" w:color="auto"/>
        </w:pBdr>
      </w:pPr>
    </w:p>
    <w:p w14:paraId="0F0D81FA" w14:textId="77777777" w:rsidR="00580569" w:rsidRDefault="00580569"/>
    <w:p w14:paraId="7B1074D3" w14:textId="77777777" w:rsidR="00ED593C" w:rsidRDefault="00ED593C" w:rsidP="00ED593C">
      <w:r w:rsidRPr="00F801F4">
        <w:rPr>
          <w:b/>
          <w:bCs/>
        </w:rPr>
        <w:t>Objective</w:t>
      </w:r>
      <w:r>
        <w:t>:</w:t>
      </w:r>
    </w:p>
    <w:p w14:paraId="269078E0" w14:textId="7D5B266D" w:rsidR="00555884" w:rsidRDefault="00ED593C" w:rsidP="00ED593C">
      <w:r>
        <w:t xml:space="preserve">The objective of this project is to </w:t>
      </w:r>
      <w:ins w:id="7" w:author="Kirill" w:date="2023-06-14T21:32:00Z">
        <w:r w:rsidR="008A5096">
          <w:t>distinguish the strongest correlates to COVID-19 infection</w:t>
        </w:r>
      </w:ins>
      <w:ins w:id="8" w:author="Kirill" w:date="2023-06-14T21:33:00Z">
        <w:r w:rsidR="008A5096">
          <w:t xml:space="preserve"> and significant complications rates by</w:t>
        </w:r>
      </w:ins>
      <w:ins w:id="9" w:author="Kirill" w:date="2023-06-14T21:32:00Z">
        <w:r w:rsidR="008A5096">
          <w:t xml:space="preserve"> </w:t>
        </w:r>
      </w:ins>
      <w:del w:id="10" w:author="Kirill" w:date="2023-06-14T21:33:00Z">
        <w:r w:rsidDel="008A5096">
          <w:delText xml:space="preserve">explore </w:delText>
        </w:r>
      </w:del>
      <w:ins w:id="11" w:author="Kirill" w:date="2023-06-14T21:39:00Z">
        <w:r w:rsidR="009D14E5">
          <w:t>explor</w:t>
        </w:r>
      </w:ins>
      <w:ins w:id="12" w:author="Kirill" w:date="2023-06-14T21:33:00Z">
        <w:r w:rsidR="008A5096">
          <w:t>ing</w:t>
        </w:r>
        <w:r w:rsidR="008A5096">
          <w:t xml:space="preserve"> </w:t>
        </w:r>
      </w:ins>
      <w:r>
        <w:t xml:space="preserve">the </w:t>
      </w:r>
      <w:proofErr w:type="spellStart"/>
      <w:ins w:id="13" w:author="Kirill" w:date="2023-06-14T21:34:00Z">
        <w:r w:rsidR="008A5096">
          <w:t>correlatory</w:t>
        </w:r>
        <w:proofErr w:type="spellEnd"/>
        <w:r w:rsidR="008A5096">
          <w:t xml:space="preserve"> </w:t>
        </w:r>
      </w:ins>
      <w:r>
        <w:t xml:space="preserve">relationships between COVID-19 and </w:t>
      </w:r>
      <w:ins w:id="14" w:author="Kirill" w:date="2023-06-14T21:39:00Z">
        <w:r w:rsidR="009D14E5">
          <w:t xml:space="preserve">multiple </w:t>
        </w:r>
      </w:ins>
      <w:r>
        <w:t>different factors</w:t>
      </w:r>
      <w:del w:id="15" w:author="Kirill" w:date="2023-06-14T21:38:00Z">
        <w:r w:rsidDel="009D14E5">
          <w:delText xml:space="preserve"> by examining their potential correlations</w:delText>
        </w:r>
      </w:del>
      <w:r>
        <w:t>. By analyzing relevant data and visualizing the findings</w:t>
      </w:r>
      <w:ins w:id="16" w:author="Kirill" w:date="2023-06-14T21:51:00Z">
        <w:r w:rsidR="003277AA">
          <w:t xml:space="preserve"> using graphs and mapping tools</w:t>
        </w:r>
      </w:ins>
      <w:r>
        <w:t>, we aim to gain insights into how various factors may impact the spread and outcomes of COVID-19.</w:t>
      </w:r>
    </w:p>
    <w:p w14:paraId="285BC5F0" w14:textId="77777777" w:rsidR="00ED593C" w:rsidRDefault="00ED593C" w:rsidP="00ED593C"/>
    <w:p w14:paraId="10616302" w14:textId="77777777" w:rsidR="00580569" w:rsidRDefault="00580569"/>
    <w:p w14:paraId="384CC6EB" w14:textId="66B0636D" w:rsidR="00555884" w:rsidRDefault="00580569">
      <w:r w:rsidRPr="00F801F4">
        <w:rPr>
          <w:b/>
          <w:bCs/>
        </w:rPr>
        <w:t xml:space="preserve">Potential </w:t>
      </w:r>
      <w:r w:rsidR="00555884" w:rsidRPr="00F801F4">
        <w:rPr>
          <w:b/>
          <w:bCs/>
        </w:rPr>
        <w:t>Hypothesis</w:t>
      </w:r>
      <w:r w:rsidRPr="00F801F4">
        <w:rPr>
          <w:b/>
          <w:bCs/>
        </w:rPr>
        <w:t>’</w:t>
      </w:r>
      <w:r w:rsidR="00555884">
        <w:t xml:space="preserve">: </w:t>
      </w:r>
    </w:p>
    <w:p w14:paraId="4B2277AE" w14:textId="143FAC54" w:rsidR="00580569" w:rsidRDefault="00580569" w:rsidP="00555884">
      <w:pPr>
        <w:pStyle w:val="ListParagraph"/>
        <w:numPr>
          <w:ilvl w:val="0"/>
          <w:numId w:val="1"/>
        </w:numPr>
      </w:pPr>
      <w:r w:rsidRPr="00580569">
        <w:t>The incidence of COVID-19 cases among vaccinated individuals is lower compared to unvaccinated individuals in the same region.</w:t>
      </w:r>
      <w:r>
        <w:t xml:space="preserve"> </w:t>
      </w:r>
      <w:del w:id="17" w:author="Kirill" w:date="2023-06-14T21:40:00Z">
        <w:r w:rsidRPr="00580569" w:rsidDel="009D14E5">
          <w:delText>t</w:delText>
        </w:r>
      </w:del>
      <w:ins w:id="18" w:author="Kirill" w:date="2023-06-14T21:40:00Z">
        <w:r w:rsidR="009D14E5">
          <w:t>T</w:t>
        </w:r>
      </w:ins>
      <w:r w:rsidRPr="00580569">
        <w:t>he fatality rate is higher among those who are not vaccinated.</w:t>
      </w:r>
    </w:p>
    <w:p w14:paraId="21FA483F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Data Collection: Collect data on COVID-19 cases, hospitalization rates, and vaccination status within a specific region.</w:t>
      </w:r>
    </w:p>
    <w:p w14:paraId="19B24A58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Statistical Analysis: Conduct a comparative analysis between vaccinated and unvaccinated individuals to determine significant differences in COVID-19 outcomes.</w:t>
      </w:r>
    </w:p>
    <w:p w14:paraId="67DAC0F2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Visualization: Utilize graphs to visually represent the differences and correlations found in the analysis.</w:t>
      </w:r>
    </w:p>
    <w:p w14:paraId="3B850EFD" w14:textId="11CC6AA7" w:rsidR="005E0AC5" w:rsidDel="009D14E5" w:rsidRDefault="005E0AC5" w:rsidP="005E0AC5">
      <w:pPr>
        <w:pStyle w:val="ListParagraph"/>
        <w:numPr>
          <w:ilvl w:val="1"/>
          <w:numId w:val="1"/>
        </w:numPr>
        <w:rPr>
          <w:del w:id="19" w:author="Kirill" w:date="2023-06-14T21:40:00Z"/>
        </w:rPr>
      </w:pPr>
      <w:del w:id="20" w:author="Kirill" w:date="2023-06-14T21:40:00Z">
        <w:r w:rsidDel="009D14E5">
          <w:delText>Visualization method: Graph to visualize the differences and correlations</w:delText>
        </w:r>
      </w:del>
    </w:p>
    <w:p w14:paraId="23F9E743" w14:textId="77777777" w:rsidR="00ED593C" w:rsidRDefault="00ED593C" w:rsidP="00ED593C"/>
    <w:p w14:paraId="4D19F223" w14:textId="77777777" w:rsidR="00580569" w:rsidRDefault="00580569" w:rsidP="00555884">
      <w:pPr>
        <w:pStyle w:val="ListParagraph"/>
        <w:numPr>
          <w:ilvl w:val="0"/>
          <w:numId w:val="1"/>
        </w:numPr>
      </w:pPr>
      <w:r w:rsidRPr="00580569">
        <w:t>Countries with higher tourist traffic experience higher COVID-19 infection rates in 2020.</w:t>
      </w:r>
    </w:p>
    <w:p w14:paraId="765FC6FD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Data Collection: Gather data on tourism rates and COVID-19 infection rates in various countries.</w:t>
      </w:r>
    </w:p>
    <w:p w14:paraId="5361C5C1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Correlation Analysis: Analyze the correlation between the number of tourists visiting a country and the spread of COVID-19 within that country.</w:t>
      </w:r>
    </w:p>
    <w:p w14:paraId="68EC620A" w14:textId="77777777" w:rsidR="00ED593C" w:rsidRDefault="00ED593C" w:rsidP="00ED593C">
      <w:pPr>
        <w:pStyle w:val="ListParagraph"/>
        <w:numPr>
          <w:ilvl w:val="1"/>
          <w:numId w:val="1"/>
        </w:numPr>
      </w:pPr>
      <w:r>
        <w:t>Visualization: Create a map visualization to identify clusters of COVID-19 cases in countries with varying levels of tourist traffic.</w:t>
      </w:r>
    </w:p>
    <w:p w14:paraId="18582E46" w14:textId="77777777" w:rsidR="00ED593C" w:rsidRDefault="00ED593C" w:rsidP="00ED593C"/>
    <w:p w14:paraId="38574C62" w14:textId="38B9DB2C" w:rsidR="00555884" w:rsidRDefault="001579C6" w:rsidP="00555884">
      <w:pPr>
        <w:pStyle w:val="ListParagraph"/>
        <w:numPr>
          <w:ilvl w:val="0"/>
          <w:numId w:val="1"/>
        </w:numPr>
      </w:pPr>
      <w:r>
        <w:lastRenderedPageBreak/>
        <w:t xml:space="preserve">Population density and infection rates are correlated. </w:t>
      </w:r>
    </w:p>
    <w:p w14:paraId="74F084BB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>Data Collection: Collect data on population density and COVID-19 infection rates in different regions.</w:t>
      </w:r>
    </w:p>
    <w:p w14:paraId="4A20F6D7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>Correlation Analysis: Explore the relationship between population density and the rate of COVID-19 transmission within different areas.</w:t>
      </w:r>
    </w:p>
    <w:p w14:paraId="6DAA6826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 xml:space="preserve">Visualization: Enhance the map visualization by adding a </w:t>
      </w:r>
      <w:proofErr w:type="spellStart"/>
      <w:r>
        <w:t>layer</w:t>
      </w:r>
      <w:proofErr w:type="spellEnd"/>
      <w:r>
        <w:t xml:space="preserve"> representing population density to visualize potential correlations.</w:t>
      </w:r>
    </w:p>
    <w:p w14:paraId="5490F088" w14:textId="77777777" w:rsidR="00842673" w:rsidRDefault="00842673" w:rsidP="00842673"/>
    <w:p w14:paraId="25AC78FE" w14:textId="77777777" w:rsidR="00842673" w:rsidRDefault="00580569" w:rsidP="00842673">
      <w:pPr>
        <w:pStyle w:val="ListParagraph"/>
        <w:numPr>
          <w:ilvl w:val="0"/>
          <w:numId w:val="1"/>
        </w:numPr>
      </w:pPr>
      <w:r w:rsidRPr="00580569">
        <w:t>Lockdown measures lead to a decrease in COVID-19 infections.</w:t>
      </w:r>
    </w:p>
    <w:p w14:paraId="3B635F3A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>Data Collection: Gather data on COVID-19 infection rates before and after the implementation of lockdown measures in different regions.</w:t>
      </w:r>
    </w:p>
    <w:p w14:paraId="46ACC357" w14:textId="77777777" w:rsidR="00842673" w:rsidRDefault="00842673" w:rsidP="00842673">
      <w:pPr>
        <w:pStyle w:val="ListParagraph"/>
        <w:numPr>
          <w:ilvl w:val="1"/>
          <w:numId w:val="1"/>
        </w:numPr>
      </w:pPr>
      <w:r>
        <w:t>Comparative Analysis: Compare the infection rates pre- and post-lockdown to determine the impact of lockdown measures on reducing COVID-19 cases.</w:t>
      </w:r>
    </w:p>
    <w:p w14:paraId="130A761F" w14:textId="02F33108" w:rsidR="00842673" w:rsidRDefault="00842673" w:rsidP="00842673">
      <w:pPr>
        <w:pStyle w:val="ListParagraph"/>
        <w:numPr>
          <w:ilvl w:val="1"/>
          <w:numId w:val="1"/>
        </w:numPr>
      </w:pPr>
      <w:r>
        <w:t>Visualization: Combine the map visualization with additional graphs to showcase the effects of lockdown measures.</w:t>
      </w:r>
    </w:p>
    <w:p w14:paraId="6880526D" w14:textId="77777777" w:rsidR="00580569" w:rsidRDefault="00580569" w:rsidP="00580569"/>
    <w:p w14:paraId="65E41881" w14:textId="26B3CD5E" w:rsidR="00580569" w:rsidRDefault="00580569" w:rsidP="00580569"/>
    <w:p w14:paraId="18D58D28" w14:textId="096EC759" w:rsidR="00F801F4" w:rsidRDefault="00F801F4" w:rsidP="00580569">
      <w:commentRangeStart w:id="21"/>
      <w:del w:id="22" w:author="Kirill" w:date="2023-06-14T21:52:00Z">
        <w:r w:rsidRPr="00F801F4" w:rsidDel="003277AA">
          <w:rPr>
            <w:b/>
            <w:bCs/>
          </w:rPr>
          <w:delText>Conclusion</w:delText>
        </w:r>
      </w:del>
      <w:commentRangeEnd w:id="21"/>
      <w:r w:rsidR="00CA7A93">
        <w:rPr>
          <w:rStyle w:val="CommentReference"/>
        </w:rPr>
        <w:commentReference w:id="21"/>
      </w:r>
      <w:ins w:id="23" w:author="Kirill" w:date="2023-06-14T21:52:00Z">
        <w:r w:rsidR="003277AA">
          <w:rPr>
            <w:b/>
            <w:bCs/>
          </w:rPr>
          <w:t>Summary</w:t>
        </w:r>
      </w:ins>
      <w:r>
        <w:t>:</w:t>
      </w:r>
    </w:p>
    <w:p w14:paraId="3BD78E02" w14:textId="23AA098D" w:rsidR="005E0AC5" w:rsidRDefault="00F801F4" w:rsidP="00580569">
      <w:r>
        <w:t xml:space="preserve"> </w:t>
      </w:r>
      <w:r w:rsidR="00842673" w:rsidRPr="00842673">
        <w:t xml:space="preserve">By conducting this project, we anticipate </w:t>
      </w:r>
      <w:proofErr w:type="gramStart"/>
      <w:ins w:id="24" w:author="Kirill" w:date="2023-06-14T21:52:00Z">
        <w:r w:rsidR="003277AA">
          <w:t xml:space="preserve">to </w:t>
        </w:r>
      </w:ins>
      <w:r w:rsidR="00842673" w:rsidRPr="00842673">
        <w:t>gain</w:t>
      </w:r>
      <w:proofErr w:type="gramEnd"/>
      <w:del w:id="25" w:author="Kirill" w:date="2023-06-14T21:52:00Z">
        <w:r w:rsidR="00842673" w:rsidRPr="00842673" w:rsidDel="003277AA">
          <w:delText>ing</w:delText>
        </w:r>
      </w:del>
      <w:r w:rsidR="00842673" w:rsidRPr="00842673">
        <w:t xml:space="preserve"> valuable insights into the correlations between COVID-19 and various </w:t>
      </w:r>
      <w:ins w:id="26" w:author="Kirill" w:date="2023-06-14T21:53:00Z">
        <w:r w:rsidR="003277AA">
          <w:t xml:space="preserve">regional </w:t>
        </w:r>
      </w:ins>
      <w:r w:rsidR="00842673" w:rsidRPr="00842673">
        <w:t>factors</w:t>
      </w:r>
      <w:ins w:id="27" w:author="Kirill" w:date="2023-06-14T21:52:00Z">
        <w:r w:rsidR="003277AA">
          <w:t xml:space="preserve">, including </w:t>
        </w:r>
      </w:ins>
      <w:ins w:id="28" w:author="Kirill" w:date="2023-06-14T21:53:00Z">
        <w:r w:rsidR="003277AA">
          <w:t xml:space="preserve">vaccination rates, tourism, population density, and </w:t>
        </w:r>
      </w:ins>
      <w:ins w:id="29" w:author="Kirill" w:date="2023-06-14T21:54:00Z">
        <w:r w:rsidR="003277AA">
          <w:t>lockdown measures</w:t>
        </w:r>
      </w:ins>
      <w:r w:rsidR="00842673" w:rsidRPr="00842673">
        <w:t>. The visualizations will help us present the findings in an intuitive and interactive manner,</w:t>
      </w:r>
      <w:r w:rsidR="00842673">
        <w:t xml:space="preserve"> which will allow us </w:t>
      </w:r>
      <w:r w:rsidR="00842673" w:rsidRPr="00842673">
        <w:t xml:space="preserve">to </w:t>
      </w:r>
      <w:del w:id="30" w:author="Kirill" w:date="2023-06-14T21:56:00Z">
        <w:r w:rsidR="00842673" w:rsidRPr="00842673" w:rsidDel="00CA7A93">
          <w:delText>better understand the impact of factors such as vaccination, tourism, population density, and lockdown measures</w:delText>
        </w:r>
      </w:del>
      <w:ins w:id="31" w:author="Kirill" w:date="2023-06-14T21:57:00Z">
        <w:r w:rsidR="00CA7A93">
          <w:t>interpret and demonstrate the relationship and potential effect of these factors</w:t>
        </w:r>
      </w:ins>
      <w:r w:rsidR="00842673" w:rsidRPr="00842673">
        <w:t xml:space="preserve"> on the spread and outcomes of COVID-19.</w:t>
      </w:r>
    </w:p>
    <w:sectPr w:rsidR="005E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rill" w:date="2023-06-14T21:59:00Z" w:initials="K">
    <w:p w14:paraId="4106A1D0" w14:textId="77777777" w:rsidR="00CA7A93" w:rsidRDefault="00CA7A93" w:rsidP="00D86C0B">
      <w:pPr>
        <w:pStyle w:val="CommentText"/>
      </w:pPr>
      <w:r>
        <w:rPr>
          <w:rStyle w:val="CommentReference"/>
        </w:rPr>
        <w:annotationRef/>
      </w:r>
      <w:r>
        <w:t xml:space="preserve">Honestly, it's great as is, I was being mostly nitpicky. </w:t>
      </w:r>
    </w:p>
  </w:comment>
  <w:comment w:id="21" w:author="Kirill" w:date="2023-06-14T21:58:00Z" w:initials="K">
    <w:p w14:paraId="618F1874" w14:textId="52629C1A" w:rsidR="00CA7A93" w:rsidRDefault="00CA7A93" w:rsidP="00073993">
      <w:pPr>
        <w:pStyle w:val="CommentText"/>
      </w:pPr>
      <w:r>
        <w:rPr>
          <w:rStyle w:val="CommentReference"/>
        </w:rPr>
        <w:annotationRef/>
      </w:r>
      <w:r>
        <w:t xml:space="preserve">Felt like "conclusion" was a weird word to use in a proposal, where we can't conclude anything yet.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06A1D0" w15:done="0"/>
  <w15:commentEx w15:paraId="618F18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B6BB" w16cex:dateUtc="2023-06-15T02:59:00Z"/>
  <w16cex:commentExtensible w16cex:durableId="2834B69C" w16cex:dateUtc="2023-06-15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06A1D0" w16cid:durableId="2834B6BB"/>
  <w16cid:commentId w16cid:paraId="618F1874" w16cid:durableId="2834B6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240B"/>
    <w:multiLevelType w:val="hybridMultilevel"/>
    <w:tmpl w:val="D994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107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rill">
    <w15:presenceInfo w15:providerId="Windows Live" w15:userId="47de2e080a408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84"/>
    <w:rsid w:val="001579C6"/>
    <w:rsid w:val="003277AA"/>
    <w:rsid w:val="00490B90"/>
    <w:rsid w:val="00555884"/>
    <w:rsid w:val="00580569"/>
    <w:rsid w:val="005E0AC5"/>
    <w:rsid w:val="00842673"/>
    <w:rsid w:val="008A5096"/>
    <w:rsid w:val="00990B05"/>
    <w:rsid w:val="009D14E5"/>
    <w:rsid w:val="00CA7A93"/>
    <w:rsid w:val="00E940A0"/>
    <w:rsid w:val="00ED593C"/>
    <w:rsid w:val="00F8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317"/>
  <w15:chartTrackingRefBased/>
  <w15:docId w15:val="{8AEA4FDD-27E1-0F42-B7E7-4CE00986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84"/>
    <w:pPr>
      <w:ind w:left="720"/>
      <w:contextualSpacing/>
    </w:pPr>
  </w:style>
  <w:style w:type="paragraph" w:styleId="Revision">
    <w:name w:val="Revision"/>
    <w:hidden/>
    <w:uiPriority w:val="99"/>
    <w:semiHidden/>
    <w:rsid w:val="008A5096"/>
  </w:style>
  <w:style w:type="character" w:styleId="CommentReference">
    <w:name w:val="annotation reference"/>
    <w:basedOn w:val="DefaultParagraphFont"/>
    <w:uiPriority w:val="99"/>
    <w:semiHidden/>
    <w:unhideWhenUsed/>
    <w:rsid w:val="00CA7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A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A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 Susan Subaiti</dc:creator>
  <cp:keywords/>
  <dc:description/>
  <cp:lastModifiedBy>Kirill</cp:lastModifiedBy>
  <cp:revision>2</cp:revision>
  <dcterms:created xsi:type="dcterms:W3CDTF">2023-06-15T02:59:00Z</dcterms:created>
  <dcterms:modified xsi:type="dcterms:W3CDTF">2023-06-15T02:59:00Z</dcterms:modified>
</cp:coreProperties>
</file>